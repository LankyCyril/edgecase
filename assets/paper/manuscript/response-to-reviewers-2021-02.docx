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t>Dear editors of Genome Research, dear reviewers,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Thank you very much for reviewing our manuscript once again and for providing final important </w:t>
      </w:r>
      <w:r>
        <w:rPr>
          <w:rFonts w:eastAsia="Noto Serif CJK SC" w:cs="Lohit Devanagari" w:ascii="Times New Roman" w:hAnsi="Times New Roman"/>
          <w:color w:val="auto"/>
          <w:kern w:val="2"/>
          <w:sz w:val="24"/>
          <w:szCs w:val="24"/>
          <w:lang w:val="en-US" w:eastAsia="zh-CN" w:bidi="hi-IN"/>
        </w:rPr>
        <w:t>suggestions</w:t>
      </w:r>
      <w:r>
        <w:rPr>
          <w:rFonts w:ascii="Times New Roman" w:hAnsi="Times New Roman"/>
        </w:rPr>
        <w:t xml:space="preserve"> and criticism. Please find the new version of the manuscript with changes and improvements that address them.</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eastAsia="Noto Serif CJK SC" w:cs="Lohit Devanagari" w:ascii="Times New Roman" w:hAnsi="Times New Roman"/>
          <w:color w:val="auto"/>
          <w:kern w:val="2"/>
          <w:sz w:val="24"/>
          <w:szCs w:val="24"/>
          <w:lang w:val="en-US" w:eastAsia="zh-CN" w:bidi="hi-IN"/>
        </w:rPr>
        <w:t>W</w:t>
      </w:r>
      <w:r>
        <w:rPr>
          <w:rFonts w:ascii="Times New Roman" w:hAnsi="Times New Roman"/>
        </w:rPr>
        <w:t xml:space="preserve">e </w:t>
      </w:r>
      <w:r>
        <w:rPr>
          <w:rFonts w:eastAsia="Noto Serif CJK SC" w:cs="Lohit Devanagari" w:ascii="Times New Roman" w:hAnsi="Times New Roman"/>
          <w:color w:val="auto"/>
          <w:kern w:val="2"/>
          <w:sz w:val="24"/>
          <w:szCs w:val="24"/>
          <w:lang w:val="en-US" w:eastAsia="zh-CN" w:bidi="hi-IN"/>
        </w:rPr>
        <w:t>enhanced the approach to incorporate the suggestions</w:t>
      </w:r>
      <w:r>
        <w:rPr>
          <w:rFonts w:ascii="Times New Roman" w:hAnsi="Times New Roman"/>
        </w:rPr>
        <w:t xml:space="preserve"> by Reviewer 2, which allowed us to unambiguously assign telomeric reads to specific chromosomal arms. To that end, we {1} refined the construction of the extended reference genome by masking subtelomere-telomere boundaries that were previously identified as inexact and {2} incorporated a </w:t>
      </w:r>
      <w:r>
        <w:rPr>
          <w:rFonts w:eastAsia="Noto Serif CJK SC" w:cs="Lohit Devanagari" w:ascii="Times New Roman" w:hAnsi="Times New Roman"/>
          <w:color w:val="auto"/>
          <w:kern w:val="2"/>
          <w:sz w:val="24"/>
          <w:szCs w:val="24"/>
          <w:lang w:val="en-US" w:eastAsia="zh-CN" w:bidi="hi-IN"/>
        </w:rPr>
        <w:t>step of the pipeline</w:t>
      </w:r>
      <w:r>
        <w:rPr>
          <w:rFonts w:ascii="Times New Roman" w:hAnsi="Times New Roman"/>
        </w:rPr>
        <w:t xml:space="preserve"> that filters out ambiguous candidates.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We are glad to report that these actions, in fact, improved the analysis without affecting the conclusions of the paper. While the identities and the amount of the candidate reads changed due to the disambiguation step, the </w:t>
      </w:r>
      <w:r>
        <w:rPr>
          <w:rFonts w:eastAsia="Noto Serif CJK SC" w:cs="Lohit Devanagari" w:ascii="Times New Roman" w:hAnsi="Times New Roman"/>
          <w:color w:val="auto"/>
          <w:kern w:val="2"/>
          <w:sz w:val="24"/>
          <w:szCs w:val="24"/>
          <w:lang w:val="en-US" w:eastAsia="zh-CN" w:bidi="hi-IN"/>
        </w:rPr>
        <w:t>overall results</w:t>
      </w:r>
      <w:r>
        <w:rPr>
          <w:rFonts w:ascii="Times New Roman" w:hAnsi="Times New Roman"/>
        </w:rPr>
        <w:t xml:space="preserve"> remained the same: motif variants and spectra of haplotypes are still captured, and the measure of interpopulation similarity has even grown slightly larger.</w:t>
      </w:r>
    </w:p>
    <w:p>
      <w:pPr>
        <w:pStyle w:val="Normal"/>
        <w:bidi w:val="0"/>
        <w:jc w:val="left"/>
        <w:rPr>
          <w:rFonts w:ascii="Times New Roman" w:hAnsi="Times New Roman"/>
        </w:rPr>
      </w:pPr>
      <w:r>
        <w:rPr>
          <w:rFonts w:ascii="Times New Roman" w:hAnsi="Times New Roman"/>
        </w:rPr>
        <w:t>Moreover, several of the concerns we previously raised in the Discussion about incorrect annotation of the human reference genome were addressed at the early stage of the extended reference construction.  Importantly, these changes also allowed us to capture well-supported</w:t>
      </w:r>
      <w:r>
        <w:rPr>
          <w:rFonts w:ascii="Times New Roman" w:hAnsi="Times New Roman"/>
          <w:i/>
          <w:iCs/>
        </w:rPr>
        <w:t xml:space="preserve"> p </w:t>
      </w:r>
      <w:r>
        <w:rPr>
          <w:rFonts w:ascii="Times New Roman" w:hAnsi="Times New Roman"/>
          <w:i w:val="false"/>
          <w:iCs w:val="false"/>
        </w:rPr>
        <w:t>arm telomeric reads, and to</w:t>
      </w:r>
      <w:r>
        <w:rPr>
          <w:rFonts w:ascii="Times New Roman" w:hAnsi="Times New Roman"/>
          <w:i/>
          <w:iCs/>
        </w:rPr>
        <w:t xml:space="preserve"> </w:t>
      </w:r>
      <w:r>
        <w:rPr>
          <w:rFonts w:ascii="Times New Roman" w:hAnsi="Times New Roman"/>
        </w:rPr>
        <w:t xml:space="preserve">analyze and describe haplotypic variation on </w:t>
      </w:r>
      <w:r>
        <w:rPr>
          <w:rFonts w:ascii="Times New Roman" w:hAnsi="Times New Roman"/>
          <w:i/>
          <w:iCs/>
        </w:rPr>
        <w:t>p </w:t>
      </w:r>
      <w:r>
        <w:rPr>
          <w:rFonts w:ascii="Times New Roman" w:hAnsi="Times New Roman"/>
          <w:i w:val="false"/>
          <w:iCs w:val="false"/>
        </w:rPr>
        <w:t xml:space="preserve">arms, which </w:t>
      </w:r>
      <w:r>
        <w:rPr>
          <w:rFonts w:eastAsia="Noto Serif CJK SC" w:cs="Lohit Devanagari" w:ascii="Times New Roman" w:hAnsi="Times New Roman"/>
          <w:i w:val="false"/>
          <w:iCs w:val="false"/>
          <w:color w:val="auto"/>
          <w:kern w:val="2"/>
          <w:sz w:val="24"/>
          <w:szCs w:val="24"/>
          <w:lang w:val="en-US" w:eastAsia="zh-CN" w:bidi="hi-IN"/>
        </w:rPr>
        <w:t>provides additional results</w:t>
      </w:r>
      <w:r>
        <w:rPr>
          <w:rFonts w:ascii="Times New Roman" w:hAnsi="Times New Roman"/>
          <w:i w:val="false"/>
          <w:iCs w:val="false"/>
        </w:rPr>
        <w: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The supplemental files containing the refined extended genome have been updated, and all numerical and qualitative results that were affected by these changes (e.g., exact values of sequence percentage explained by specific motifs), </w:t>
      </w:r>
      <w:r>
        <w:rPr>
          <w:rFonts w:eastAsia="Noto Serif CJK SC" w:cs="Lohit Devanagari" w:ascii="Times New Roman" w:hAnsi="Times New Roman"/>
          <w:color w:val="auto"/>
          <w:kern w:val="2"/>
          <w:sz w:val="24"/>
          <w:szCs w:val="24"/>
          <w:lang w:val="en-US" w:eastAsia="zh-CN" w:bidi="hi-IN"/>
        </w:rPr>
        <w:t>along with the</w:t>
      </w:r>
      <w:r>
        <w:rPr>
          <w:rFonts w:ascii="Times New Roman" w:hAnsi="Times New Roman"/>
        </w:rPr>
        <w:t xml:space="preserve"> figures, have been updated in the main text and in the supplemental materials as well.</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i w:val="false"/>
          <w:iCs w:val="false"/>
        </w:rPr>
        <w:t xml:space="preserve">We also addressed all suggestions regarding the formatting of the manuscript and the availability of code: {1} modified the capitalization of terms (10x, Chromosome), {2} re-formatted all citations and references to adhere to the journal’s format, {3} re-rendered figures to be legible upon reduction, {4} supplied Python </w:t>
      </w:r>
      <w:r>
        <w:rPr>
          <w:rFonts w:eastAsia="Noto Serif CJK SC" w:cs="Lohit Devanagari" w:ascii="Times New Roman" w:hAnsi="Times New Roman"/>
          <w:i w:val="false"/>
          <w:iCs w:val="false"/>
          <w:color w:val="auto"/>
          <w:kern w:val="2"/>
          <w:sz w:val="24"/>
          <w:szCs w:val="24"/>
          <w:lang w:val="en-US" w:eastAsia="zh-CN" w:bidi="hi-IN"/>
        </w:rPr>
        <w:t>scripts</w:t>
      </w:r>
      <w:r>
        <w:rPr>
          <w:rFonts w:ascii="Times New Roman" w:hAnsi="Times New Roman"/>
          <w:i w:val="false"/>
          <w:iCs w:val="false"/>
        </w:rPr>
        <w:t xml:space="preserve"> as Supplemental File S3, and {5} </w:t>
      </w:r>
      <w:commentRangeStart w:id="0"/>
      <w:r>
        <w:rPr>
          <w:rFonts w:ascii="Times New Roman" w:hAnsi="Times New Roman"/>
          <w:i w:val="false"/>
          <w:iCs w:val="false"/>
        </w:rPr>
        <w:t>moved the description of results from the Introduction to appropriate sections</w:t>
      </w:r>
      <w:r>
        <w:rPr>
          <w:rFonts w:ascii="Times New Roman" w:hAnsi="Times New Roman"/>
          <w:i w:val="false"/>
          <w:iCs w:val="false"/>
        </w:rPr>
      </w:r>
      <w:commentRangeEnd w:id="0"/>
      <w:r>
        <w:commentReference w:id="0"/>
      </w:r>
      <w:r>
        <w:rPr>
          <w:rFonts w:ascii="Times New Roman" w:hAnsi="Times New Roman"/>
          <w:i w:val="false"/>
          <w:iCs w:val="false"/>
        </w:rPr>
        <w: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i w:val="false"/>
          <w:iCs w:val="false"/>
        </w:rPr>
        <w:t xml:space="preserve">We hope that addressing your comments, suggestions, and criticism with these changes </w:t>
      </w:r>
      <w:commentRangeStart w:id="1"/>
      <w:r>
        <w:rPr>
          <w:rFonts w:ascii="Times New Roman" w:hAnsi="Times New Roman"/>
          <w:i w:val="false"/>
          <w:iCs w:val="false"/>
        </w:rPr>
        <w:t>makes this revision fit all necessary requirements</w:t>
      </w:r>
      <w:r>
        <w:rPr>
          <w:rFonts w:ascii="Times New Roman" w:hAnsi="Times New Roman"/>
          <w:i w:val="false"/>
          <w:iCs w:val="false"/>
        </w:rPr>
      </w:r>
      <w:commentRangeEnd w:id="1"/>
      <w:r>
        <w:commentReference w:id="1"/>
      </w:r>
      <w:r>
        <w:rPr>
          <w:rFonts w:ascii="Times New Roman" w:hAnsi="Times New Roman"/>
          <w:i w:val="false"/>
          <w:iCs w:val="false"/>
        </w:rPr>
        <w: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Kirill Grigorev" w:date="2021-02-26T21:31:48Z" w:initials="KG">
    <w:p>
      <w:r>
        <w:rPr>
          <w:rFonts w:cs="Lohit Devanagari" w:ascii="Cambria" w:hAnsi="Cambria" w:eastAsia="Noto Serif CJK SC"/>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bidi="hi-IN" w:eastAsia="zh-CN"/>
        </w:rPr>
        <w:t>TBD</w:t>
      </w:r>
    </w:p>
  </w:comment>
  <w:comment w:id="1" w:author="Kirill Grigorev" w:date="2021-02-27T09:32:41Z" w:initials="KG">
    <w:p>
      <w:r>
        <w:rPr>
          <w:rFonts w:ascii="Cambria" w:hAnsi="Cambria"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“answers all questions and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Liberation Sans">
    <w:altName w:val="Arial"/>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Cambria" w:hAnsi="Cambria" w:eastAsia="Noto Serif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Cambria" w:hAnsi="Cambria" w:cs="Lohit Devanagari"/>
      <w:i/>
      <w:iCs/>
      <w:sz w:val="24"/>
      <w:szCs w:val="24"/>
    </w:rPr>
  </w:style>
  <w:style w:type="paragraph" w:styleId="Index">
    <w:name w:val="Index"/>
    <w:basedOn w:val="Normal"/>
    <w:qFormat/>
    <w:pPr>
      <w:suppressLineNumbers/>
    </w:pPr>
    <w:rPr>
      <w:rFonts w:ascii="Cambria" w:hAnsi="Cambria" w:cs="Lohit Devanagari"/>
    </w:rPr>
  </w:style>
  <w:style w:type="numbering" w:styleId="Bullet">
    <w:name w:val="Bullet •"/>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188</TotalTime>
  <Application>LibreOffice/6.4.6.2$Linux_X86_64 LibreOffice_project/40$Build-2</Application>
  <Pages>1</Pages>
  <Words>353</Words>
  <Characters>2021</Characters>
  <CharactersWithSpaces>2367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2020-11-06T12:02:38Z</dcterms:created>
  <dc:creator>Kirill Grigorev</dc:creator>
  <dc:description/>
  <dc:language>en-US</dc:language>
  <cp:lastModifiedBy>Kirill Grigorev</cp:lastModifiedBy>
  <dcterms:modified xsi:type="dcterms:W3CDTF">2021-02-27T09:33:07Z</dcterms:modified>
  <cp:revision>54</cp:revision>
  <dc:subject/>
  <dc:title/>
</cp:coreProperties>
</file>